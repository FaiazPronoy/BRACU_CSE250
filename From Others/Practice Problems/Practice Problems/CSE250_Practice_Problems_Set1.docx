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i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0"/>
          <w:szCs w:val="50"/>
          <w:rtl w:val="0"/>
        </w:rPr>
        <w:t xml:space="preserve">CSE250: Circuits and Electronics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i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0"/>
          <w:szCs w:val="50"/>
          <w:rtl w:val="0"/>
        </w:rPr>
        <w:t xml:space="preserve">Spring 2023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b w:val="1"/>
          <w:i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0"/>
          <w:szCs w:val="50"/>
          <w:rtl w:val="0"/>
        </w:rPr>
        <w:t xml:space="preserve">Practice Problems Set 1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3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7695"/>
        <w:gridCol w:w="180"/>
        <w:gridCol w:w="90"/>
        <w:gridCol w:w="180"/>
        <w:gridCol w:w="90"/>
        <w:gridCol w:w="90"/>
        <w:gridCol w:w="90"/>
        <w:gridCol w:w="180"/>
        <w:gridCol w:w="90"/>
        <w:gridCol w:w="270"/>
        <w:gridCol w:w="1620"/>
        <w:tblGridChange w:id="0">
          <w:tblGrid>
            <w:gridCol w:w="7695"/>
            <w:gridCol w:w="180"/>
            <w:gridCol w:w="90"/>
            <w:gridCol w:w="180"/>
            <w:gridCol w:w="90"/>
            <w:gridCol w:w="90"/>
            <w:gridCol w:w="90"/>
            <w:gridCol w:w="180"/>
            <w:gridCol w:w="90"/>
            <w:gridCol w:w="270"/>
            <w:gridCol w:w="1620"/>
          </w:tblGrid>
        </w:tblGridChange>
      </w:tblGrid>
      <w:tr>
        <w:trPr>
          <w:cantSplit w:val="0"/>
          <w:trHeight w:val="122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Calculate the amount of charge represented by 6.667 billion protons.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2f2f2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1.0681× 10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1"/>
                    <w:sz w:val="28"/>
                    <w:szCs w:val="28"/>
                    <w:vertAlign w:val="superscript"/>
                    <w:rtl w:val="0"/>
                  </w:rPr>
                  <w:t xml:space="preserve">−9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If the potential difference between two points is 60 V, how much energy is expended to bring 8 mC from one point to the other?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0.48 J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How much charge passes through a radio battery of 9 V if the energy expended is 72 J?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8 C</w:t>
            </w:r>
          </w:p>
        </w:tc>
      </w:tr>
      <w:tr>
        <w:trPr>
          <w:cantSplit w:val="0"/>
          <w:trHeight w:val="1342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To move charge q from point b to point a requires 25 J. Find the voltage drop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vertAlign w:val="subscript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vertAlign w:val="subscript"/>
                    </w:rPr>
                    <m:t xml:space="preserve">ab</m:t>
                  </m:r>
                </m:sub>
              </m:sSub>
            </m:oMath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8"/>
                    <w:szCs w:val="28"/>
                    <w:rtl w:val="0"/>
                  </w:rPr>
                  <w:t xml:space="preserve"> if: (a) q = 5 C, (b) q = −10 C.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(a) 5V, (b) – 2.5 V</w:t>
            </w:r>
          </w:p>
        </w:tc>
      </w:tr>
      <w:tr>
        <w:trPr>
          <w:cantSplit w:val="0"/>
          <w:trHeight w:val="1529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If 10 J work is done on a – 2C charge in moving it from point A to point B, where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= 20 V, what is the potential of point 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22 V</w:t>
            </w:r>
          </w:p>
        </w:tc>
      </w:tr>
      <w:tr>
        <w:trPr>
          <w:cantSplit w:val="0"/>
          <w:trHeight w:val="1342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color w:val="000000"/>
                <w:sz w:val="28"/>
                <w:szCs w:val="2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8"/>
                    <w:szCs w:val="28"/>
                    <w:rtl w:val="0"/>
                  </w:rPr>
                  <w:t xml:space="preserve">The total charge entering a terminal is given by q = (10 − 10e</w:t>
                </w:r>
              </w:sdtContent>
            </w:sdt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8"/>
                    <w:szCs w:val="28"/>
                    <w:vertAlign w:val="superscript"/>
                    <w:rtl w:val="0"/>
                  </w:rPr>
                  <w:t xml:space="preserve">−2t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 mC. Calculate the current at t = 0.5 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2.707 mA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 home electric heater draws 10 A when connected to a 115 V outlet. How much energy is consumed by the heater over a period of 6 hours?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6.9 kWh</w:t>
            </w:r>
          </w:p>
        </w:tc>
      </w:tr>
      <w:tr>
        <w:trPr>
          <w:cantSplit w:val="0"/>
          <w:trHeight w:val="521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504" w:hanging="504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Find the power supplied/absorbed by each of the elements shown in the circuit below.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341630</wp:posOffset>
                  </wp:positionH>
                  <wp:positionV relativeFrom="paragraph">
                    <wp:posOffset>576211</wp:posOffset>
                  </wp:positionV>
                  <wp:extent cx="4076700" cy="2637865"/>
                  <wp:effectExtent b="0" l="0" r="0" t="0"/>
                  <wp:wrapTopAndBottom distB="0" distT="0"/>
                  <wp:docPr id="4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6378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2f2f2" w:val="clea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-180 W, 72 W, 54 W,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28 W, 56 W, -30 W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0" w:hRule="atLeast"/>
          <w:tblHeader w:val="0"/>
        </w:trPr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504" w:hanging="504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For the network shown below,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43c0b"/>
                <w:sz w:val="28"/>
                <w:szCs w:val="28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 Determine the open-circuit voltage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vertAlign w:val="subscript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43c0b"/>
                <w:sz w:val="28"/>
                <w:szCs w:val="28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 If the 2.2 kΩ resistor is short circuited, what is the new value of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L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? 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43c0b"/>
                <w:sz w:val="28"/>
                <w:szCs w:val="28"/>
                <w:rtl w:val="0"/>
              </w:rPr>
              <w:t xml:space="preserve">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Determine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L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if the 4.7 kΩ resistor is replaced by an open circuit.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578889</wp:posOffset>
                  </wp:positionH>
                  <wp:positionV relativeFrom="paragraph">
                    <wp:posOffset>516255</wp:posOffset>
                  </wp:positionV>
                  <wp:extent cx="4000500" cy="2077194"/>
                  <wp:effectExtent b="0" l="0" r="0" t="0"/>
                  <wp:wrapTopAndBottom distB="0" distT="0"/>
                  <wp:docPr id="4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20771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  <m:oMath>
              <m:r>
                <w:rPr>
                  <w:rFonts w:ascii="Times New Roman" w:cs="Times New Roman" w:eastAsia="Times New Roman" w:hAnsi="Times New Roman"/>
                  <w:color w:val="000000"/>
                  <w:sz w:val="28"/>
                  <w:szCs w:val="28"/>
                </w:rPr>
                <m:t xml:space="preserve">6.13 V, 9 V, 9 V.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0" w:hRule="atLeast"/>
          <w:tblHeader w:val="0"/>
        </w:trPr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Find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color w:val="000000"/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, 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color w:val="000000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color w:val="000000"/>
                  <w:sz w:val="28"/>
                  <w:szCs w:val="28"/>
                </w:rPr>
                <m:t xml:space="preserve">, I,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T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color w:val="000000"/>
                  <w:sz w:val="28"/>
                  <w:szCs w:val="28"/>
                </w:rPr>
                <m:t xml:space="preserve">, and E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-1901</wp:posOffset>
                  </wp:positionH>
                  <wp:positionV relativeFrom="paragraph">
                    <wp:posOffset>193675</wp:posOffset>
                  </wp:positionV>
                  <wp:extent cx="5286375" cy="1534160"/>
                  <wp:effectExtent b="0" l="0" r="0" t="0"/>
                  <wp:wrapTopAndBottom distB="0" distT="0"/>
                  <wp:docPr id="5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1534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12 , 1 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</w:t>
            </w: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11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</w:t>
            </w: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36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13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V</w:t>
            </w:r>
          </w:p>
        </w:tc>
      </w:tr>
      <w:tr>
        <w:trPr>
          <w:cantSplit w:val="0"/>
          <w:trHeight w:val="4310" w:hRule="atLeast"/>
          <w:tblHeader w:val="0"/>
        </w:trPr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Assuming identical supplies, determine the current I and resistance R for the parallel network shown below.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457152</wp:posOffset>
                  </wp:positionV>
                  <wp:extent cx="4867275" cy="2181225"/>
                  <wp:effectExtent b="0" l="0" r="0" t="0"/>
                  <wp:wrapTopAndBottom distB="0" distT="0"/>
                  <wp:docPr id="5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181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3 A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0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Given the circuit below, use KVL to find the branch voltages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color w:val="000000"/>
                  <w:sz w:val="28"/>
                  <w:szCs w:val="28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to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771525</wp:posOffset>
                  </wp:positionH>
                  <wp:positionV relativeFrom="paragraph">
                    <wp:posOffset>9525</wp:posOffset>
                  </wp:positionV>
                  <wp:extent cx="3631565" cy="1668780"/>
                  <wp:effectExtent b="0" l="0" r="0" t="0"/>
                  <wp:wrapTopAndBottom distB="0" distT="0"/>
                  <wp:docPr id="4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565" cy="1668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-9 V, </m:t>
              </m:r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6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 V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-11 V, 7 V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0" w:hRule="atLeast"/>
          <w:tblHeader w:val="0"/>
        </w:trPr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Obtain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through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in the following circuit.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309443</wp:posOffset>
                  </wp:positionH>
                  <wp:positionV relativeFrom="paragraph">
                    <wp:posOffset>270510</wp:posOffset>
                  </wp:positionV>
                  <wp:extent cx="4262755" cy="2416175"/>
                  <wp:effectExtent b="0" l="0" r="0" t="0"/>
                  <wp:wrapTopAndBottom distB="0" distT="0"/>
                  <wp:docPr id="5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755" cy="2416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1"/>
                    <w:sz w:val="28"/>
                    <w:szCs w:val="28"/>
                    <w:rtl w:val="0"/>
                  </w:rPr>
                  <w:t xml:space="preserve"> 2 V, −22 V, 10 V.</w:t>
                </w:r>
              </w:sdtContent>
            </w:sdt>
          </w:p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0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Find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and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in the following circuit.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269875</wp:posOffset>
                  </wp:positionV>
                  <wp:extent cx="3514725" cy="1981200"/>
                  <wp:effectExtent b="0" l="0" r="0" t="0"/>
                  <wp:wrapTopAndBottom distB="0" distT="0"/>
                  <wp:docPr descr="Diagram, schematic&#10;&#10;Description automatically generated" id="52" name="image12.png"/>
                  <a:graphic>
                    <a:graphicData uri="http://schemas.openxmlformats.org/drawingml/2006/picture">
                      <pic:pic>
                        <pic:nvPicPr>
                          <pic:cNvPr descr="Diagram, schematic&#10;&#10;Description automatically generated"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2f2f2" w:val="clea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16 V, -8 V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3950" w:hRule="atLeast"/>
          <w:tblHeader w:val="0"/>
        </w:trPr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Using the voltage divider rule, find the unknown resistance for the configuration below.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537018</wp:posOffset>
                  </wp:positionV>
                  <wp:extent cx="4219575" cy="2114550"/>
                  <wp:effectExtent b="0" l="0" r="0" t="0"/>
                  <wp:wrapTopAndBottom distB="0" distT="0"/>
                  <wp:docPr id="4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114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1.5 MΩ.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0" w:hRule="atLeast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Find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eq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and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in the circuit shown below.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227329</wp:posOffset>
                  </wp:positionH>
                  <wp:positionV relativeFrom="paragraph">
                    <wp:posOffset>198755</wp:posOffset>
                  </wp:positionV>
                  <wp:extent cx="4104640" cy="2501265"/>
                  <wp:effectExtent b="0" l="0" r="0" t="0"/>
                  <wp:wrapTopAndBottom distB="0" distT="0"/>
                  <wp:docPr id="5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640" cy="2501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2f2f2" w:val="clear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7.5 ,  3.5 A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0" w:hRule="atLeast"/>
          <w:tblHeader w:val="0"/>
        </w:trPr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Find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ab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for the circuit shown below.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749300</wp:posOffset>
                  </wp:positionH>
                  <wp:positionV relativeFrom="paragraph">
                    <wp:posOffset>408570</wp:posOffset>
                  </wp:positionV>
                  <wp:extent cx="3148330" cy="2171065"/>
                  <wp:effectExtent b="0" l="0" r="0" t="0"/>
                  <wp:wrapTopAndBottom distB="0" distT="0"/>
                  <wp:docPr id="5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330" cy="2171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19 Ω</w:t>
            </w:r>
          </w:p>
        </w:tc>
      </w:tr>
      <w:tr>
        <w:trPr>
          <w:cantSplit w:val="0"/>
          <w:trHeight w:val="4310" w:hRule="atLeast"/>
          <w:tblHeader w:val="0"/>
        </w:trPr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Find the equivalent resistance at terminals </w:t>
            </w:r>
            <m:oMath>
              <m:r>
                <w:rPr>
                  <w:rFonts w:ascii="Times New Roman" w:cs="Times New Roman" w:eastAsia="Times New Roman" w:hAnsi="Times New Roman"/>
                  <w:color w:val="000000"/>
                  <w:sz w:val="28"/>
                  <w:szCs w:val="28"/>
                </w:rPr>
                <m:t xml:space="preserve">a-b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701675</wp:posOffset>
                  </wp:positionH>
                  <wp:positionV relativeFrom="paragraph">
                    <wp:posOffset>300355</wp:posOffset>
                  </wp:positionV>
                  <wp:extent cx="3312160" cy="2377440"/>
                  <wp:effectExtent b="0" l="0" r="0" t="0"/>
                  <wp:wrapTopAndBottom distB="0" distT="0"/>
                  <wp:docPr id="4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160" cy="2377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D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27.5 Ω.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sdt>
      <w:sdtPr>
        <w:tag w:val="goog_rdk_7"/>
      </w:sdtPr>
      <w:sdtContent>
        <w:p w:rsidR="00000000" w:rsidDel="00000000" w:rsidP="00000000" w:rsidRDefault="00000000" w:rsidRPr="00000000" w14:paraId="000000E1">
          <w:pPr>
            <w:numPr>
              <w:ilvl w:val="0"/>
              <w:numId w:val="1"/>
            </w:numPr>
            <w:spacing w:after="0" w:lineRule="auto"/>
            <w:ind w:left="720" w:hanging="360"/>
            <w:jc w:val="both"/>
            <w:rPr>
              <w:ins w:author="Shadman Shahriar" w:id="0" w:date="2023-02-13T09:16:26Z"/>
              <w:rFonts w:ascii="Times New Roman" w:cs="Times New Roman" w:eastAsia="Times New Roman" w:hAnsi="Times New Roman"/>
              <w:sz w:val="24"/>
              <w:szCs w:val="24"/>
            </w:rPr>
          </w:pPr>
          <w:sdt>
            <w:sdtPr>
              <w:tag w:val="goog_rdk_6"/>
            </w:sdtPr>
            <w:sdtContent>
              <w:ins w:author="Shadman Shahriar" w:id="0" w:date="2023-02-13T09:16:26Z"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Insert I-V characteristics related problems</w:t>
                </w:r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8"/>
        </w:sdtPr>
        <w:sdtContent>
          <w:ins w:author="Shadman Shahriar" w:id="0" w:date="2023-02-13T09:16:26Z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Insert Node Identification related problems (specially with grounds)</w:t>
            </w:r>
          </w:ins>
        </w:sdtContent>
      </w:sdt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i w:val="1"/>
        <w:color w:val="7f7f7f"/>
      </w:rPr>
    </w:pPr>
    <w:r w:rsidDel="00000000" w:rsidR="00000000" w:rsidRPr="00000000">
      <w:rPr>
        <w:i w:val="1"/>
        <w:color w:val="7f7f7f"/>
        <w:rtl w:val="0"/>
      </w:rPr>
      <w:t xml:space="preserve">CSE250: CIRCUITS AND ELECTRONICS</w:t>
      <w:tab/>
      <w:t xml:space="preserve">                         Dept. of CSE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4891405</wp:posOffset>
          </wp:positionH>
          <wp:positionV relativeFrom="paragraph">
            <wp:posOffset>-310248</wp:posOffset>
          </wp:positionV>
          <wp:extent cx="678180" cy="621665"/>
          <wp:effectExtent b="0" l="0" r="0" t="0"/>
          <wp:wrapSquare wrapText="bothSides" distB="0" distT="0" distL="114300" distR="114300"/>
          <wp:docPr descr="BracU Logo | Brac University" id="49" name="image8.png"/>
          <a:graphic>
            <a:graphicData uri="http://schemas.openxmlformats.org/drawingml/2006/picture">
              <pic:pic>
                <pic:nvPicPr>
                  <pic:cNvPr descr="BracU Logo | Brac University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8180" cy="62166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04" w:hanging="504"/>
      </w:pPr>
      <w:rPr>
        <w:rFonts w:ascii="Times New Roman" w:cs="Times New Roman" w:eastAsia="Times New Roman" w:hAnsi="Times New Roman"/>
        <w:b w:val="1"/>
        <w:color w:val="c00000"/>
        <w:sz w:val="30"/>
        <w:szCs w:val="3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1022D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022D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1022D2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1022D2"/>
    <w:rPr>
      <w:color w:val="808080"/>
    </w:rPr>
  </w:style>
  <w:style w:type="table" w:styleId="TableGrid">
    <w:name w:val="Table Grid"/>
    <w:basedOn w:val="TableNormal"/>
    <w:uiPriority w:val="39"/>
    <w:rsid w:val="00F65F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okTitle">
    <w:name w:val="Book Title"/>
    <w:basedOn w:val="DefaultParagraphFont"/>
    <w:uiPriority w:val="33"/>
    <w:qFormat w:val="1"/>
    <w:rsid w:val="0027439A"/>
    <w:rPr>
      <w:b w:val="1"/>
      <w:bCs w:val="1"/>
      <w:i w:val="1"/>
      <w:iCs w:val="1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DE4D9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4D9B"/>
  </w:style>
  <w:style w:type="paragraph" w:styleId="Footer">
    <w:name w:val="footer"/>
    <w:basedOn w:val="Normal"/>
    <w:link w:val="FooterChar"/>
    <w:uiPriority w:val="99"/>
    <w:unhideWhenUsed w:val="1"/>
    <w:rsid w:val="00DE4D9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4D9B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sNyh9hzwBWZmQSEzG+xiwNmXYQ==">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2023-02-02T08:51:00Z</dcterms:created>
  <dc:creator>Purbayan Das</dc:creator>
</cp:coreProperties>
</file>